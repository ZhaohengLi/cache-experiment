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6A2CA" w14:textId="77777777" w:rsidR="00F42453" w:rsidRDefault="00F42453" w:rsidP="00F42453">
      <w:pPr>
        <w:jc w:val="left"/>
      </w:pPr>
      <w:r>
        <w:rPr>
          <w:rFonts w:hint="eastAsia"/>
        </w:rPr>
        <w:t>计算机系统结构课程实验———</w:t>
      </w:r>
    </w:p>
    <w:p w14:paraId="075014F3" w14:textId="77777777" w:rsidR="00C626E2" w:rsidRDefault="00F42453" w:rsidP="00F42453">
      <w:pPr>
        <w:jc w:val="center"/>
        <w:rPr>
          <w:b/>
          <w:bCs/>
          <w:sz w:val="24"/>
          <w:szCs w:val="32"/>
        </w:rPr>
      </w:pPr>
      <w:r w:rsidRPr="00F42453">
        <w:rPr>
          <w:rFonts w:hint="eastAsia"/>
          <w:b/>
          <w:bCs/>
          <w:sz w:val="24"/>
          <w:szCs w:val="32"/>
        </w:rPr>
        <w:t>C</w:t>
      </w:r>
      <w:r w:rsidRPr="00F42453">
        <w:rPr>
          <w:b/>
          <w:bCs/>
          <w:sz w:val="24"/>
          <w:szCs w:val="32"/>
        </w:rPr>
        <w:t>ache</w:t>
      </w:r>
      <w:r w:rsidRPr="00F42453">
        <w:rPr>
          <w:rFonts w:hint="eastAsia"/>
          <w:b/>
          <w:bCs/>
          <w:sz w:val="24"/>
          <w:szCs w:val="32"/>
        </w:rPr>
        <w:t>替换策略</w:t>
      </w:r>
    </w:p>
    <w:p w14:paraId="26406188" w14:textId="77777777" w:rsidR="00F42453" w:rsidRDefault="00F42453" w:rsidP="002F7B3D">
      <w:pPr>
        <w:spacing w:beforeLines="50" w:before="156"/>
        <w:rPr>
          <w:b/>
          <w:bCs/>
          <w:szCs w:val="21"/>
        </w:rPr>
      </w:pPr>
      <w:r w:rsidRPr="00F42453">
        <w:rPr>
          <w:rFonts w:hint="eastAsia"/>
          <w:b/>
          <w:bCs/>
          <w:szCs w:val="21"/>
        </w:rPr>
        <w:t>【实验</w:t>
      </w:r>
      <w:r>
        <w:rPr>
          <w:rFonts w:hint="eastAsia"/>
          <w:b/>
          <w:bCs/>
          <w:szCs w:val="21"/>
        </w:rPr>
        <w:t>背景</w:t>
      </w:r>
      <w:r w:rsidRPr="00F42453">
        <w:rPr>
          <w:rFonts w:hint="eastAsia"/>
          <w:b/>
          <w:bCs/>
          <w:szCs w:val="21"/>
        </w:rPr>
        <w:t>】</w:t>
      </w:r>
    </w:p>
    <w:p w14:paraId="0EEA5B2D" w14:textId="77777777" w:rsidR="00E73140" w:rsidRDefault="002F7B3D" w:rsidP="00E73140">
      <w:pPr>
        <w:spacing w:beforeLines="50" w:before="156"/>
        <w:ind w:firstLineChars="200" w:firstLine="420"/>
      </w:pPr>
      <w:r w:rsidRPr="002F7B3D">
        <w:rPr>
          <w:rFonts w:hint="eastAsia"/>
        </w:rPr>
        <w:t>在终端设备上随着游戏的画质、特效、帧率需求的日渐增长，使得这些场景下的</w:t>
      </w:r>
      <w:r>
        <w:rPr>
          <w:rFonts w:hint="eastAsia"/>
        </w:rPr>
        <w:t>访存</w:t>
      </w:r>
      <w:r w:rsidRPr="002F7B3D">
        <w:rPr>
          <w:rFonts w:hint="eastAsia"/>
        </w:rPr>
        <w:t>密集型特点越发显著，对</w:t>
      </w:r>
      <w:r>
        <w:rPr>
          <w:rFonts w:hint="eastAsia"/>
        </w:rPr>
        <w:t>内存</w:t>
      </w:r>
      <w:r w:rsidRPr="002F7B3D">
        <w:rPr>
          <w:rFonts w:hint="eastAsia"/>
        </w:rPr>
        <w:t>的带宽需求</w:t>
      </w:r>
      <w:r>
        <w:rPr>
          <w:rFonts w:hint="eastAsia"/>
        </w:rPr>
        <w:t>不断增长</w:t>
      </w:r>
      <w:r w:rsidRPr="002F7B3D">
        <w:rPr>
          <w:rFonts w:hint="eastAsia"/>
        </w:rPr>
        <w:t>，最终造成游戏场景下</w:t>
      </w:r>
      <w:r>
        <w:rPr>
          <w:rFonts w:hint="eastAsia"/>
        </w:rPr>
        <w:t>芯片</w:t>
      </w:r>
      <w:r w:rsidRPr="002F7B3D">
        <w:rPr>
          <w:rFonts w:hint="eastAsia"/>
        </w:rPr>
        <w:t>功耗的大幅增加</w:t>
      </w:r>
      <w:r>
        <w:rPr>
          <w:rFonts w:hint="eastAsia"/>
        </w:rPr>
        <w:t>。现有处理器主要采用</w:t>
      </w:r>
      <w:r w:rsidRPr="002F7B3D">
        <w:t xml:space="preserve"> Cache</w:t>
      </w:r>
      <w:r>
        <w:t>-</w:t>
      </w:r>
      <w:r>
        <w:rPr>
          <w:rFonts w:hint="eastAsia"/>
        </w:rPr>
        <w:t>Memory层次存储结构，通过Cache缓存频繁访问的程序和数据，减少对内存的访问</w:t>
      </w:r>
      <w:r w:rsidRPr="002F7B3D">
        <w:rPr>
          <w:rFonts w:hint="eastAsia"/>
        </w:rPr>
        <w:t>。然而</w:t>
      </w:r>
      <w:r w:rsidR="00C54FFE">
        <w:rPr>
          <w:rFonts w:hint="eastAsia"/>
        </w:rPr>
        <w:t>目前</w:t>
      </w:r>
      <w:r w:rsidRPr="002F7B3D">
        <w:rPr>
          <w:rFonts w:hint="eastAsia"/>
        </w:rPr>
        <w:t>在游戏场景下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>芯片</w:t>
      </w:r>
      <w:r w:rsidRPr="002F7B3D">
        <w:t>System Cache</w:t>
      </w:r>
      <w:r w:rsidRPr="002F7B3D">
        <w:rPr>
          <w:rFonts w:hint="eastAsia"/>
        </w:rPr>
        <w:t>的</w:t>
      </w:r>
      <w:r>
        <w:rPr>
          <w:rFonts w:hint="eastAsia"/>
        </w:rPr>
        <w:t>命中率</w:t>
      </w:r>
      <w:r w:rsidR="00C54FFE">
        <w:rPr>
          <w:rFonts w:hint="eastAsia"/>
        </w:rPr>
        <w:t>非常</w:t>
      </w:r>
      <w:r>
        <w:rPr>
          <w:rFonts w:hint="eastAsia"/>
        </w:rPr>
        <w:t>低，需要重新优化Cache替换策略，提高Cache的命中率。</w:t>
      </w:r>
    </w:p>
    <w:p w14:paraId="4FB88CBD" w14:textId="77777777" w:rsidR="002F7B3D" w:rsidRDefault="002F7B3D" w:rsidP="002F7B3D">
      <w:pPr>
        <w:spacing w:beforeLines="50" w:before="156"/>
        <w:rPr>
          <w:b/>
          <w:bCs/>
          <w:szCs w:val="21"/>
        </w:rPr>
      </w:pPr>
      <w:r w:rsidRPr="00F42453">
        <w:rPr>
          <w:rFonts w:hint="eastAsia"/>
          <w:b/>
          <w:bCs/>
          <w:szCs w:val="21"/>
        </w:rPr>
        <w:t>【实验</w:t>
      </w:r>
      <w:r>
        <w:rPr>
          <w:rFonts w:hint="eastAsia"/>
          <w:b/>
          <w:bCs/>
          <w:szCs w:val="21"/>
        </w:rPr>
        <w:t>目的</w:t>
      </w:r>
      <w:r w:rsidRPr="00F42453">
        <w:rPr>
          <w:rFonts w:hint="eastAsia"/>
          <w:b/>
          <w:bCs/>
          <w:szCs w:val="21"/>
        </w:rPr>
        <w:t>】</w:t>
      </w:r>
    </w:p>
    <w:p w14:paraId="75FBFBC2" w14:textId="77777777" w:rsidR="002F7B3D" w:rsidRDefault="002F7B3D" w:rsidP="002F7B3D">
      <w:pPr>
        <w:spacing w:beforeLines="50" w:before="156"/>
        <w:ind w:firstLineChars="200" w:firstLine="420"/>
      </w:pPr>
      <w:r w:rsidRPr="002F7B3D">
        <w:rPr>
          <w:rFonts w:hint="eastAsia"/>
        </w:rPr>
        <w:t>深入</w:t>
      </w:r>
      <w:r>
        <w:rPr>
          <w:rFonts w:hint="eastAsia"/>
        </w:rPr>
        <w:t>理解Cache结构设计及Cache替换策略</w:t>
      </w:r>
      <w:r w:rsidR="00A346FD">
        <w:rPr>
          <w:rFonts w:hint="eastAsia"/>
        </w:rPr>
        <w:t>的</w:t>
      </w:r>
      <w:r>
        <w:rPr>
          <w:rFonts w:hint="eastAsia"/>
        </w:rPr>
        <w:t>原理，</w:t>
      </w:r>
      <w:r w:rsidR="00A346FD">
        <w:rPr>
          <w:rFonts w:hint="eastAsia"/>
        </w:rPr>
        <w:t>阅读Cache替换策略方面的最新研究进展，设计自己的Cache替换策略，提高游戏场景下的Cache命中率。</w:t>
      </w:r>
    </w:p>
    <w:p w14:paraId="5EF63E28" w14:textId="77777777" w:rsidR="00A346FD" w:rsidRDefault="00A346FD" w:rsidP="00A346FD">
      <w:pPr>
        <w:spacing w:beforeLines="50" w:before="156"/>
        <w:rPr>
          <w:b/>
          <w:bCs/>
          <w:szCs w:val="21"/>
        </w:rPr>
      </w:pPr>
      <w:r w:rsidRPr="00F42453">
        <w:rPr>
          <w:rFonts w:hint="eastAsia"/>
          <w:b/>
          <w:bCs/>
          <w:szCs w:val="21"/>
        </w:rPr>
        <w:t>【</w:t>
      </w:r>
      <w:r w:rsidR="00421C96">
        <w:rPr>
          <w:rFonts w:hint="eastAsia"/>
          <w:b/>
          <w:bCs/>
          <w:szCs w:val="21"/>
        </w:rPr>
        <w:t>实验</w:t>
      </w:r>
      <w:r>
        <w:rPr>
          <w:rFonts w:hint="eastAsia"/>
          <w:b/>
          <w:bCs/>
          <w:szCs w:val="21"/>
        </w:rPr>
        <w:t>描述</w:t>
      </w:r>
      <w:r w:rsidRPr="00F42453">
        <w:rPr>
          <w:rFonts w:hint="eastAsia"/>
          <w:b/>
          <w:bCs/>
          <w:szCs w:val="21"/>
        </w:rPr>
        <w:t>】</w:t>
      </w:r>
    </w:p>
    <w:p w14:paraId="27BB67F7" w14:textId="0D5B6F97" w:rsidR="006B432A" w:rsidRDefault="00A346FD" w:rsidP="006B432A">
      <w:pPr>
        <w:spacing w:beforeLines="50" w:before="156"/>
        <w:ind w:firstLineChars="200" w:firstLine="420"/>
      </w:pPr>
      <w:del w:id="0" w:author="Microsoft Office User" w:date="2020-02-07T15:04:00Z">
        <w:r w:rsidDel="00DA4562">
          <w:rPr>
            <w:rFonts w:hint="eastAsia"/>
          </w:rPr>
          <w:delText>我们提供</w:delText>
        </w:r>
      </w:del>
      <w:ins w:id="1" w:author="Microsoft Office User" w:date="2020-02-07T15:04:00Z">
        <w:r w:rsidR="00DA4562">
          <w:rPr>
            <w:rFonts w:hint="eastAsia"/>
          </w:rPr>
          <w:t>下发</w:t>
        </w:r>
      </w:ins>
      <w:r>
        <w:rPr>
          <w:rFonts w:hint="eastAsia"/>
        </w:rPr>
        <w:t>了一个Cache模拟器</w:t>
      </w:r>
      <w:r w:rsidR="005608B8">
        <w:rPr>
          <w:rFonts w:hint="eastAsia"/>
        </w:rPr>
        <w:t>，主要包含CacheSim</w:t>
      </w:r>
      <w:r w:rsidR="005608B8">
        <w:t xml:space="preserve">.cpp, </w:t>
      </w:r>
      <w:proofErr w:type="spellStart"/>
      <w:r w:rsidR="005608B8">
        <w:t>CacheSim.h</w:t>
      </w:r>
      <w:proofErr w:type="spellEnd"/>
      <w:r w:rsidR="005608B8">
        <w:t>, Main.cpp</w:t>
      </w:r>
      <w:r w:rsidR="005608B8">
        <w:rPr>
          <w:rFonts w:hint="eastAsia"/>
        </w:rPr>
        <w:t>三个文件。</w:t>
      </w:r>
      <w:r>
        <w:rPr>
          <w:rFonts w:hint="eastAsia"/>
        </w:rPr>
        <w:t>该模拟器</w:t>
      </w:r>
      <w:r w:rsidR="005608B8">
        <w:rPr>
          <w:rFonts w:hint="eastAsia"/>
        </w:rPr>
        <w:t>实现了</w:t>
      </w:r>
      <w:r>
        <w:rPr>
          <w:rFonts w:hint="eastAsia"/>
        </w:rPr>
        <w:t>RAND，LRU，FRU，SRRIP，SRRIP_FP，BRRIP，DRRIP等替换策略。Cache的配置参数</w:t>
      </w:r>
      <w:r w:rsidR="005608B8">
        <w:rPr>
          <w:rFonts w:hint="eastAsia"/>
        </w:rPr>
        <w:t>在main.cpp中设定，</w:t>
      </w:r>
      <w:r w:rsidR="006B432A">
        <w:rPr>
          <w:rFonts w:hint="eastAsia"/>
        </w:rPr>
        <w:t>我们规定</w:t>
      </w:r>
      <w:r>
        <w:rPr>
          <w:rFonts w:hint="eastAsia"/>
        </w:rPr>
        <w:t>Cache大小为4MB，Cache块大小为</w:t>
      </w:r>
      <w:r>
        <w:t>64</w:t>
      </w:r>
      <w:r>
        <w:rPr>
          <w:rFonts w:hint="eastAsia"/>
        </w:rPr>
        <w:t>B，组相连</w:t>
      </w:r>
      <w:r w:rsidR="005608B8">
        <w:rPr>
          <w:rFonts w:hint="eastAsia"/>
        </w:rPr>
        <w:t>度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路，</w:t>
      </w:r>
      <w:r w:rsidR="005608B8">
        <w:t>Cache</w:t>
      </w:r>
      <w:r w:rsidR="005608B8">
        <w:rPr>
          <w:rFonts w:hint="eastAsia"/>
        </w:rPr>
        <w:t>采用写回策略和写分配策略</w:t>
      </w:r>
      <w:r w:rsidR="006B432A">
        <w:rPr>
          <w:rFonts w:hint="eastAsia"/>
        </w:rPr>
        <w:t>。这几个参数不用修改。</w:t>
      </w:r>
    </w:p>
    <w:p w14:paraId="5B9023A1" w14:textId="07D4A71C" w:rsidR="00A346FD" w:rsidRDefault="006B432A" w:rsidP="006B432A">
      <w:pPr>
        <w:spacing w:beforeLines="50" w:before="156"/>
        <w:ind w:firstLineChars="200" w:firstLine="420"/>
        <w:rPr>
          <w:ins w:id="2" w:author="Microsoft Office User" w:date="2020-02-07T15:04:00Z"/>
        </w:rPr>
      </w:pPr>
      <w:r>
        <w:rPr>
          <w:rFonts w:hint="eastAsia"/>
        </w:rPr>
        <w:t>程序输入一个访存trace文件（CacheSim.cpp中</w:t>
      </w:r>
      <w:proofErr w:type="spellStart"/>
      <w:r>
        <w:rPr>
          <w:rFonts w:hint="eastAsia"/>
        </w:rPr>
        <w:t>load</w:t>
      </w:r>
      <w:r>
        <w:t>_trace</w:t>
      </w:r>
      <w:proofErr w:type="spellEnd"/>
      <w:r>
        <w:t>()</w:t>
      </w:r>
      <w:r>
        <w:rPr>
          <w:rFonts w:hint="eastAsia"/>
        </w:rPr>
        <w:t>函数实现了trace读取），输出Cache命中率等统计信息。</w:t>
      </w:r>
      <w:ins w:id="3" w:author="Microsoft Office User" w:date="2020-02-07T15:04:00Z">
        <w:r w:rsidR="00DA4562">
          <w:rPr>
            <w:rFonts w:hint="eastAsia"/>
          </w:rPr>
          <w:t>一共</w:t>
        </w:r>
      </w:ins>
      <w:del w:id="4" w:author="Microsoft Office User" w:date="2020-02-07T15:04:00Z">
        <w:r w:rsidR="00E73140" w:rsidDel="00DA4562">
          <w:rPr>
            <w:rFonts w:hint="eastAsia"/>
          </w:rPr>
          <w:delText>我们共</w:delText>
        </w:r>
      </w:del>
      <w:r w:rsidR="00E73140">
        <w:rPr>
          <w:rFonts w:hint="eastAsia"/>
        </w:rPr>
        <w:t>提供6个trace文件，来自三个游戏。</w:t>
      </w:r>
    </w:p>
    <w:p w14:paraId="041B99F1" w14:textId="0D8197FD" w:rsidR="00DA4562" w:rsidRPr="006B432A" w:rsidRDefault="00DA4562">
      <w:pPr>
        <w:spacing w:beforeLines="50" w:before="156"/>
        <w:pPrChange w:id="5" w:author="Microsoft Office User" w:date="2020-02-07T15:04:00Z">
          <w:pPr>
            <w:spacing w:beforeLines="50" w:before="156"/>
            <w:ind w:firstLineChars="200" w:firstLine="420"/>
          </w:pPr>
        </w:pPrChange>
      </w:pPr>
      <w:ins w:id="6" w:author="Microsoft Office User" w:date="2020-02-07T15:04:00Z">
        <w:r>
          <w:rPr>
            <w:rFonts w:hint="eastAsia"/>
          </w:rPr>
          <w:t>【实验任务】</w:t>
        </w:r>
      </w:ins>
    </w:p>
    <w:p w14:paraId="0378AA86" w14:textId="77777777" w:rsidR="00DA4562" w:rsidRDefault="00DA4562" w:rsidP="00DA4562">
      <w:pPr>
        <w:spacing w:beforeLines="50" w:before="156"/>
        <w:ind w:firstLineChars="200" w:firstLine="420"/>
        <w:rPr>
          <w:ins w:id="7" w:author="Microsoft Office User" w:date="2020-02-07T15:05:00Z"/>
        </w:rPr>
      </w:pPr>
      <w:ins w:id="8" w:author="Microsoft Office User" w:date="2020-02-07T15:05:00Z">
        <w:r>
          <w:t>模拟器中实现的SRRIP，SRRIP_FP, BRRIP, DRRIP Cache替换策略主要基于参考文献www.jaleels.org/ajaleel/publications/isca2010-rrip.pdf 。 近年来在替换策略方面有一些新的研究工作，有的利用数据的重访问距离，有的利用数据所在的一段地址空间的访问次数，有的利用数据对应的程序地址PC（目前我们的Trace没有提供指令地址信息，所有目前无法实现这类优化）等信息来设计新的Cache替换策略。</w:t>
        </w:r>
      </w:ins>
    </w:p>
    <w:p w14:paraId="43B3BA78" w14:textId="3234D155" w:rsidR="006B432A" w:rsidRDefault="006B432A" w:rsidP="00DA4562">
      <w:pPr>
        <w:spacing w:beforeLines="50" w:before="156"/>
        <w:ind w:firstLineChars="200" w:firstLine="420"/>
      </w:pPr>
      <w:r>
        <w:rPr>
          <w:rFonts w:hint="eastAsia"/>
        </w:rPr>
        <w:t>要求实现自己的替换策略，在实验报告中介绍</w:t>
      </w:r>
      <w:r w:rsidR="00421C96">
        <w:rPr>
          <w:rFonts w:hint="eastAsia"/>
        </w:rPr>
        <w:t>该替换策略的设计思想，与现有工作的区别，并分析测试结果。</w:t>
      </w:r>
      <w:ins w:id="9" w:author="Microsoft Office User" w:date="2020-02-07T15:06:00Z">
        <w:r w:rsidR="00DA4562">
          <w:t>替换策略的设计可以参考已有的研究工作设计。如果参考了现有的工作，请在实验报告说明。如果有新的设计思路，请在实验报告中突出自己的设计思路以及与现有相关工作的区别。</w:t>
        </w:r>
      </w:ins>
    </w:p>
    <w:p w14:paraId="61056568" w14:textId="77777777" w:rsidR="00421C96" w:rsidRDefault="00421C96" w:rsidP="00421C96">
      <w:pPr>
        <w:spacing w:beforeLines="50" w:before="156"/>
        <w:rPr>
          <w:b/>
          <w:bCs/>
          <w:szCs w:val="21"/>
        </w:rPr>
      </w:pPr>
      <w:r w:rsidRPr="00F42453">
        <w:rPr>
          <w:rFonts w:hint="eastAsia"/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提交文件</w:t>
      </w:r>
      <w:r w:rsidRPr="00F42453">
        <w:rPr>
          <w:rFonts w:hint="eastAsia"/>
          <w:b/>
          <w:bCs/>
          <w:szCs w:val="21"/>
        </w:rPr>
        <w:t>】</w:t>
      </w:r>
    </w:p>
    <w:p w14:paraId="2710427D" w14:textId="77777777" w:rsidR="00421C96" w:rsidRDefault="00421C96" w:rsidP="00421C9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Cache模拟器源码</w:t>
      </w:r>
    </w:p>
    <w:p w14:paraId="35D38AFB" w14:textId="77777777" w:rsidR="00421C96" w:rsidRPr="00421C96" w:rsidRDefault="00421C96" w:rsidP="00421C9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实验报告</w:t>
      </w:r>
    </w:p>
    <w:p w14:paraId="0F87834C" w14:textId="03D5FA93" w:rsidR="00421C96" w:rsidRDefault="00421C96" w:rsidP="00421C96">
      <w:pPr>
        <w:spacing w:beforeLines="50" w:before="156"/>
        <w:rPr>
          <w:b/>
          <w:bCs/>
          <w:szCs w:val="21"/>
        </w:rPr>
      </w:pPr>
      <w:r w:rsidRPr="00F42453">
        <w:rPr>
          <w:rFonts w:hint="eastAsia"/>
          <w:b/>
          <w:bCs/>
          <w:szCs w:val="21"/>
        </w:rPr>
        <w:t>【</w:t>
      </w:r>
      <w:ins w:id="10" w:author="Microsoft Office User" w:date="2020-02-07T15:05:00Z">
        <w:r w:rsidR="00DA4562">
          <w:rPr>
            <w:rFonts w:hint="eastAsia"/>
            <w:b/>
            <w:bCs/>
            <w:szCs w:val="21"/>
          </w:rPr>
          <w:t>操作</w:t>
        </w:r>
      </w:ins>
      <w:del w:id="11" w:author="Microsoft Office User" w:date="2020-02-07T15:04:00Z">
        <w:r w:rsidDel="00DA4562">
          <w:rPr>
            <w:rFonts w:hint="eastAsia"/>
            <w:b/>
            <w:bCs/>
            <w:szCs w:val="21"/>
          </w:rPr>
          <w:delText>实验</w:delText>
        </w:r>
      </w:del>
      <w:r>
        <w:rPr>
          <w:rFonts w:hint="eastAsia"/>
          <w:b/>
          <w:bCs/>
          <w:szCs w:val="21"/>
        </w:rPr>
        <w:t>说明</w:t>
      </w:r>
      <w:r w:rsidRPr="00F42453">
        <w:rPr>
          <w:rFonts w:hint="eastAsia"/>
          <w:b/>
          <w:bCs/>
          <w:szCs w:val="21"/>
        </w:rPr>
        <w:t>】</w:t>
      </w:r>
    </w:p>
    <w:p w14:paraId="5CC4B25B" w14:textId="77777777" w:rsidR="00F42453" w:rsidRDefault="00421C96" w:rsidP="00421C96">
      <w:pPr>
        <w:pStyle w:val="ListParagraph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运行模拟器</w:t>
      </w:r>
    </w:p>
    <w:p w14:paraId="00FB2C4C" w14:textId="77777777" w:rsidR="00421C96" w:rsidRDefault="00421C96" w:rsidP="00E73140">
      <w:pPr>
        <w:pStyle w:val="ListParagraph"/>
        <w:numPr>
          <w:ilvl w:val="0"/>
          <w:numId w:val="6"/>
        </w:numPr>
        <w:ind w:left="714" w:firstLineChars="0" w:hanging="357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cmake</w:t>
      </w:r>
      <w:proofErr w:type="spellEnd"/>
      <w:r>
        <w:t xml:space="preserve"> .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文件，然后</w:t>
      </w:r>
      <w:ins w:id="12" w:author="Microsoft Office User" w:date="2020-02-07T10:56:00Z">
        <w:r w:rsidR="00EC0ADA">
          <w:rPr>
            <w:rFonts w:hint="eastAsia"/>
          </w:rPr>
          <w:t>执</w:t>
        </w:r>
      </w:ins>
      <w:del w:id="13" w:author="Microsoft Office User" w:date="2020-02-07T10:56:00Z">
        <w:r w:rsidR="00C54FFE" w:rsidDel="00EC0ADA">
          <w:rPr>
            <w:rFonts w:hint="eastAsia"/>
          </w:rPr>
          <w:delText>运</w:delText>
        </w:r>
      </w:del>
      <w:r w:rsidR="00C54FFE">
        <w:rPr>
          <w:rFonts w:hint="eastAsia"/>
        </w:rPr>
        <w:t>行</w:t>
      </w:r>
      <w:r>
        <w:rPr>
          <w:rFonts w:hint="eastAsia"/>
        </w:rPr>
        <w:t>make</w:t>
      </w:r>
    </w:p>
    <w:p w14:paraId="3EDF0DEA" w14:textId="77777777" w:rsidR="00421C96" w:rsidRPr="00421C96" w:rsidRDefault="00421C96" w:rsidP="00E73140">
      <w:pPr>
        <w:pStyle w:val="ListParagraph"/>
        <w:numPr>
          <w:ilvl w:val="0"/>
          <w:numId w:val="6"/>
        </w:numPr>
        <w:ind w:left="714" w:firstLineChars="0" w:hanging="357"/>
      </w:pPr>
      <w:r>
        <w:rPr>
          <w:rFonts w:hint="eastAsia"/>
        </w:rPr>
        <w:t>执行</w:t>
      </w:r>
      <w:r>
        <w:t>./</w:t>
      </w:r>
      <w:proofErr w:type="spellStart"/>
      <w:r>
        <w:t>CacheSim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trace</w:t>
      </w:r>
      <w:r>
        <w:rPr>
          <w:rFonts w:hint="eastAsia"/>
        </w:rPr>
        <w:t>文件</w:t>
      </w:r>
    </w:p>
    <w:p w14:paraId="0E25AD98" w14:textId="45EE7C1E" w:rsidR="00E73140" w:rsidRDefault="00236B9D" w:rsidP="00236B9D">
      <w:pPr>
        <w:pStyle w:val="ListParagraph"/>
        <w:numPr>
          <w:ilvl w:val="0"/>
          <w:numId w:val="5"/>
        </w:numPr>
        <w:spacing w:beforeLines="50" w:before="156"/>
        <w:ind w:firstLineChars="0"/>
        <w:rPr>
          <w:ins w:id="14" w:author="Microsoft Office User" w:date="2020-02-07T15:00:00Z"/>
        </w:rPr>
      </w:pPr>
      <w:r>
        <w:rPr>
          <w:rFonts w:hint="eastAsia"/>
        </w:rPr>
        <w:t>Trace</w:t>
      </w:r>
      <w:ins w:id="15" w:author="Microsoft Office User" w:date="2020-02-07T14:59:00Z">
        <w:r w:rsidR="00BE1316">
          <w:rPr>
            <w:rFonts w:hint="eastAsia"/>
          </w:rPr>
          <w:t>文件</w:t>
        </w:r>
      </w:ins>
      <w:del w:id="16" w:author="Microsoft Office User" w:date="2020-02-07T14:59:00Z">
        <w:r w:rsidDel="00BE1316">
          <w:rPr>
            <w:rFonts w:hint="eastAsia"/>
          </w:rPr>
          <w:delText>参数</w:delText>
        </w:r>
      </w:del>
      <w:r>
        <w:rPr>
          <w:rFonts w:hint="eastAsia"/>
        </w:rPr>
        <w:t>说明</w:t>
      </w:r>
      <w:r w:rsidR="00C54FFE">
        <w:rPr>
          <w:rFonts w:hint="eastAsia"/>
        </w:rPr>
        <w:t>（目前仅用到了前两项参数）</w:t>
      </w:r>
    </w:p>
    <w:p w14:paraId="691C743F" w14:textId="73EE1AE5" w:rsidR="00BE1316" w:rsidRDefault="00BE1316">
      <w:pPr>
        <w:pStyle w:val="ListParagraph"/>
        <w:spacing w:beforeLines="50" w:before="156"/>
        <w:ind w:left="360" w:firstLineChars="0" w:firstLine="0"/>
        <w:pPrChange w:id="17" w:author="Microsoft Office User" w:date="2020-02-07T15:00:00Z">
          <w:pPr>
            <w:pStyle w:val="ListParagraph"/>
            <w:numPr>
              <w:numId w:val="5"/>
            </w:numPr>
            <w:spacing w:beforeLines="50" w:before="156"/>
            <w:ind w:left="360" w:firstLineChars="0" w:hanging="360"/>
          </w:pPr>
        </w:pPrChange>
      </w:pPr>
      <w:ins w:id="18" w:author="Microsoft Office User" w:date="2020-02-07T15:00:00Z">
        <w:r>
          <w:rPr>
            <w:rFonts w:hint="eastAsia"/>
          </w:rPr>
          <w:lastRenderedPageBreak/>
          <w:t xml:space="preserve">文件中每一行的格式为：type address </w:t>
        </w:r>
        <w:proofErr w:type="spellStart"/>
        <w:r>
          <w:rPr>
            <w:rFonts w:hint="eastAsia"/>
          </w:rPr>
          <w:t>data_len</w:t>
        </w:r>
        <w:proofErr w:type="spellEnd"/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burst_size</w:t>
        </w:r>
        <w:proofErr w:type="spellEnd"/>
        <w:r>
          <w:rPr>
            <w:rFonts w:hint="eastAsia"/>
          </w:rPr>
          <w:t xml:space="preserve"> mid delay ATIME </w:t>
        </w:r>
        <w:proofErr w:type="spellStart"/>
        <w:r>
          <w:rPr>
            <w:rFonts w:hint="eastAsia"/>
          </w:rPr>
          <w:t>ch_num</w:t>
        </w:r>
      </w:ins>
      <w:proofErr w:type="spellEnd"/>
      <w:ins w:id="19" w:author="Microsoft Office User" w:date="2020-02-07T15:01:00Z">
        <w:r>
          <w:rPr>
            <w:rFonts w:hint="eastAsia"/>
          </w:rPr>
          <w:t xml:space="preserve"> QOS</w:t>
        </w:r>
      </w:ins>
    </w:p>
    <w:p w14:paraId="56814828" w14:textId="77777777" w:rsidR="00236B9D" w:rsidRPr="00C54FFE" w:rsidRDefault="00236B9D" w:rsidP="00C54FFE">
      <w:pPr>
        <w:ind w:firstLine="357"/>
        <w:rPr>
          <w:color w:val="FF0000"/>
        </w:rPr>
      </w:pPr>
      <w:r w:rsidRPr="00C54FFE">
        <w:rPr>
          <w:color w:val="FF0000"/>
        </w:rPr>
        <w:t>type：</w:t>
      </w:r>
      <w:proofErr w:type="spellStart"/>
      <w:r w:rsidRPr="00C54FFE">
        <w:rPr>
          <w:color w:val="FF0000"/>
        </w:rPr>
        <w:t>nr</w:t>
      </w:r>
      <w:proofErr w:type="spellEnd"/>
      <w:r w:rsidRPr="00C54FFE">
        <w:rPr>
          <w:color w:val="FF0000"/>
        </w:rPr>
        <w:t xml:space="preserve">（普通读）; </w:t>
      </w:r>
      <w:proofErr w:type="spellStart"/>
      <w:r w:rsidRPr="00C54FFE">
        <w:rPr>
          <w:color w:val="FF0000"/>
        </w:rPr>
        <w:t>nw</w:t>
      </w:r>
      <w:proofErr w:type="spellEnd"/>
      <w:r w:rsidRPr="00C54FFE">
        <w:rPr>
          <w:color w:val="FF0000"/>
        </w:rPr>
        <w:t xml:space="preserve">（普通写）; </w:t>
      </w:r>
      <w:proofErr w:type="spellStart"/>
      <w:r w:rsidRPr="00C54FFE">
        <w:rPr>
          <w:color w:val="FF0000"/>
        </w:rPr>
        <w:t>wr</w:t>
      </w:r>
      <w:proofErr w:type="spellEnd"/>
      <w:r w:rsidRPr="00C54FFE">
        <w:rPr>
          <w:color w:val="FF0000"/>
        </w:rPr>
        <w:t xml:space="preserve">（wrap读）; </w:t>
      </w:r>
      <w:proofErr w:type="spellStart"/>
      <w:r w:rsidRPr="00C54FFE">
        <w:rPr>
          <w:color w:val="FF0000"/>
        </w:rPr>
        <w:t>naw</w:t>
      </w:r>
      <w:proofErr w:type="spellEnd"/>
      <w:r w:rsidRPr="00C54FFE">
        <w:rPr>
          <w:color w:val="FF0000"/>
        </w:rPr>
        <w:t>（非对齐写）</w:t>
      </w:r>
    </w:p>
    <w:p w14:paraId="38B9F941" w14:textId="77777777" w:rsidR="00236B9D" w:rsidRPr="00C54FFE" w:rsidRDefault="00236B9D" w:rsidP="00C54FFE">
      <w:pPr>
        <w:ind w:firstLine="357"/>
        <w:rPr>
          <w:color w:val="FF0000"/>
        </w:rPr>
      </w:pPr>
      <w:r w:rsidRPr="00C54FFE">
        <w:rPr>
          <w:color w:val="FF0000"/>
        </w:rPr>
        <w:t>address：16进制访存地址</w:t>
      </w:r>
    </w:p>
    <w:p w14:paraId="519BFA78" w14:textId="77777777" w:rsidR="00236B9D" w:rsidRPr="00C54FFE" w:rsidRDefault="00236B9D" w:rsidP="00C54FFE">
      <w:pPr>
        <w:ind w:firstLine="357"/>
      </w:pPr>
      <w:proofErr w:type="spellStart"/>
      <w:r w:rsidRPr="00C54FFE">
        <w:t>data_len</w:t>
      </w:r>
      <w:proofErr w:type="spellEnd"/>
      <w:r w:rsidRPr="00C54FFE">
        <w:t>：一次请求的数据长度，单位byte</w:t>
      </w:r>
    </w:p>
    <w:p w14:paraId="67E4AED9" w14:textId="77777777" w:rsidR="00236B9D" w:rsidRPr="00C54FFE" w:rsidRDefault="00236B9D" w:rsidP="00C54FFE">
      <w:pPr>
        <w:ind w:firstLine="357"/>
      </w:pPr>
      <w:proofErr w:type="spellStart"/>
      <w:r w:rsidRPr="00C54FFE">
        <w:t>burst_size</w:t>
      </w:r>
      <w:proofErr w:type="spellEnd"/>
      <w:r w:rsidRPr="00C54FFE">
        <w:t>：b</w:t>
      </w:r>
      <w:bookmarkStart w:id="20" w:name="_GoBack"/>
      <w:bookmarkEnd w:id="20"/>
      <w:r w:rsidRPr="00C54FFE">
        <w:t>urst传输的</w:t>
      </w:r>
      <w:r w:rsidR="00C54FFE">
        <w:rPr>
          <w:rFonts w:hint="eastAsia"/>
        </w:rPr>
        <w:t>大小</w:t>
      </w:r>
    </w:p>
    <w:p w14:paraId="4B14B231" w14:textId="77777777" w:rsidR="00236B9D" w:rsidRPr="00C54FFE" w:rsidRDefault="00236B9D" w:rsidP="00C54FFE">
      <w:pPr>
        <w:ind w:firstLine="357"/>
      </w:pPr>
      <w:r w:rsidRPr="00C54FFE">
        <w:t>mid：master ID，7a/7c为</w:t>
      </w:r>
      <w:r w:rsidR="00C54FFE" w:rsidRPr="00C54FFE">
        <w:rPr>
          <w:rFonts w:hint="eastAsia"/>
        </w:rPr>
        <w:t>来自</w:t>
      </w:r>
      <w:r w:rsidRPr="00C54FFE">
        <w:t>GPU</w:t>
      </w:r>
      <w:r w:rsidR="00C54FFE" w:rsidRPr="00C54FFE">
        <w:rPr>
          <w:rFonts w:hint="eastAsia"/>
        </w:rPr>
        <w:t>的访存</w:t>
      </w:r>
      <w:r w:rsidRPr="00C54FFE">
        <w:t>，78/79为</w:t>
      </w:r>
      <w:r w:rsidR="00C54FFE" w:rsidRPr="00C54FFE">
        <w:rPr>
          <w:rFonts w:hint="eastAsia"/>
        </w:rPr>
        <w:t>来自</w:t>
      </w:r>
      <w:r w:rsidRPr="00C54FFE">
        <w:t>CPU</w:t>
      </w:r>
      <w:r w:rsidR="00C54FFE" w:rsidRPr="00C54FFE">
        <w:rPr>
          <w:rFonts w:hint="eastAsia"/>
        </w:rPr>
        <w:t>的访存</w:t>
      </w:r>
    </w:p>
    <w:p w14:paraId="7404E933" w14:textId="77777777" w:rsidR="00236B9D" w:rsidRPr="00C54FFE" w:rsidRDefault="00236B9D" w:rsidP="00C54FFE">
      <w:pPr>
        <w:ind w:firstLine="357"/>
      </w:pPr>
      <w:r w:rsidRPr="00C54FFE">
        <w:t>delay（ns）：</w:t>
      </w:r>
      <w:r w:rsidR="00C54FFE">
        <w:rPr>
          <w:rFonts w:hint="eastAsia"/>
        </w:rPr>
        <w:t>访存延迟</w:t>
      </w:r>
    </w:p>
    <w:p w14:paraId="7B733CD7" w14:textId="77777777" w:rsidR="00236B9D" w:rsidRPr="00C54FFE" w:rsidRDefault="00236B9D" w:rsidP="00C54FFE">
      <w:pPr>
        <w:ind w:firstLine="357"/>
      </w:pPr>
      <w:r w:rsidRPr="00C54FFE">
        <w:t>ATIME：</w:t>
      </w:r>
      <w:r w:rsidR="00C54FFE">
        <w:rPr>
          <w:rFonts w:hint="eastAsia"/>
        </w:rPr>
        <w:t>访存的绝对时间</w:t>
      </w:r>
    </w:p>
    <w:p w14:paraId="0EF1F2EE" w14:textId="77777777" w:rsidR="00236B9D" w:rsidRPr="00C54FFE" w:rsidRDefault="00236B9D" w:rsidP="00C54FFE">
      <w:pPr>
        <w:ind w:firstLine="357"/>
      </w:pPr>
      <w:proofErr w:type="spellStart"/>
      <w:r w:rsidRPr="00C54FFE">
        <w:t>ch_num</w:t>
      </w:r>
      <w:proofErr w:type="spellEnd"/>
      <w:r w:rsidRPr="00C54FFE">
        <w:t>：DDR</w:t>
      </w:r>
      <w:r w:rsidR="00C54FFE">
        <w:rPr>
          <w:rFonts w:hint="eastAsia"/>
        </w:rPr>
        <w:t>通道号</w:t>
      </w:r>
    </w:p>
    <w:p w14:paraId="73013A72" w14:textId="77777777" w:rsidR="00236B9D" w:rsidRPr="00C54FFE" w:rsidRDefault="00236B9D" w:rsidP="00C54FFE">
      <w:pPr>
        <w:ind w:firstLine="357"/>
      </w:pPr>
      <w:r w:rsidRPr="00C54FFE">
        <w:t>QOS</w:t>
      </w:r>
      <w:r w:rsidR="00C54FFE" w:rsidRPr="00C54FFE">
        <w:rPr>
          <w:rFonts w:hint="eastAsia"/>
        </w:rPr>
        <w:t>：</w:t>
      </w:r>
      <w:r w:rsidR="00C54FFE">
        <w:rPr>
          <w:rFonts w:hint="eastAsia"/>
        </w:rPr>
        <w:t>服务质量等级</w:t>
      </w:r>
    </w:p>
    <w:p w14:paraId="43F66E91" w14:textId="77777777" w:rsidR="00D1339B" w:rsidRDefault="00D1339B" w:rsidP="00C54FFE">
      <w:pPr>
        <w:spacing w:beforeLines="50" w:before="156"/>
        <w:rPr>
          <w:ins w:id="21" w:author="Microsoft Office User" w:date="2020-02-07T15:07:00Z"/>
        </w:rPr>
      </w:pPr>
      <w:ins w:id="22" w:author="Microsoft Office User" w:date="2020-02-07T15:06:00Z">
        <w:r>
          <w:rPr>
            <w:rFonts w:hint="eastAsia"/>
          </w:rPr>
          <w:t>【评分标准】</w:t>
        </w:r>
      </w:ins>
    </w:p>
    <w:p w14:paraId="20855A3B" w14:textId="2D5AF0CD" w:rsidR="009F4963" w:rsidRDefault="005078BC">
      <w:pPr>
        <w:pStyle w:val="ListParagraph"/>
        <w:numPr>
          <w:ilvl w:val="0"/>
          <w:numId w:val="8"/>
        </w:numPr>
        <w:ind w:firstLineChars="0"/>
        <w:rPr>
          <w:ins w:id="23" w:author="Microsoft Office User" w:date="2020-02-11T16:14:00Z"/>
        </w:rPr>
        <w:pPrChange w:id="24" w:author="Microsoft Office User" w:date="2020-02-13T14:41:00Z">
          <w:pPr>
            <w:spacing w:beforeLines="50" w:before="156"/>
          </w:pPr>
        </w:pPrChange>
      </w:pPr>
      <w:ins w:id="25" w:author="Microsoft Office User" w:date="2020-02-11T16:13:00Z">
        <w:r>
          <w:rPr>
            <w:rFonts w:hint="eastAsia"/>
          </w:rPr>
          <w:t>根据所设计的替换策略的原理逻辑、适用场景、命中率</w:t>
        </w:r>
      </w:ins>
      <w:ins w:id="26" w:author="Microsoft Office User" w:date="2020-02-11T16:34:00Z">
        <w:r w:rsidR="00033F1D">
          <w:rPr>
            <w:rFonts w:hint="eastAsia"/>
          </w:rPr>
          <w:t>、创新性</w:t>
        </w:r>
      </w:ins>
      <w:ins w:id="27" w:author="Microsoft Office User" w:date="2020-02-11T16:13:00Z">
        <w:r>
          <w:rPr>
            <w:rFonts w:hint="eastAsia"/>
          </w:rPr>
          <w:t>来判断替换策略的好坏。替换策略的命中率应当从理论层面和实验层面分别分析。理论分析时，应当讲清楚适用场景（所具有的特性），并进行数学推导以及举例说明；实验分析时，应当讲清楚实验环境，整理实验数据，分析实验结果；最后综合对比理论结果与实验结果。原理逻辑清楚、适用场景广泛、命中率高的算法得分高。</w:t>
        </w:r>
      </w:ins>
      <w:ins w:id="28" w:author="Microsoft Office User" w:date="2020-02-11T16:37:00Z">
        <w:r w:rsidR="00C67F4D">
          <w:rPr>
            <w:rFonts w:hint="eastAsia"/>
          </w:rPr>
          <w:t>根据表格中的评分</w:t>
        </w:r>
      </w:ins>
      <w:ins w:id="29" w:author="Microsoft Office User" w:date="2020-02-11T16:38:00Z">
        <w:r w:rsidR="00C67F4D">
          <w:rPr>
            <w:rFonts w:hint="eastAsia"/>
          </w:rPr>
          <w:t>维度，会给出一个得分S。</w:t>
        </w:r>
      </w:ins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PrChange w:id="30" w:author="Microsoft Office User" w:date="2020-02-11T16:15:00Z"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6363"/>
        <w:gridCol w:w="1207"/>
        <w:tblGridChange w:id="31">
          <w:tblGrid>
            <w:gridCol w:w="6221"/>
            <w:gridCol w:w="142"/>
            <w:gridCol w:w="1207"/>
          </w:tblGrid>
        </w:tblGridChange>
      </w:tblGrid>
      <w:tr w:rsidR="001D20F7" w14:paraId="06C5F148" w14:textId="77777777" w:rsidTr="001D20F7">
        <w:trPr>
          <w:ins w:id="32" w:author="Microsoft Office User" w:date="2020-02-11T16:14:00Z"/>
        </w:trPr>
        <w:tc>
          <w:tcPr>
            <w:tcW w:w="6363" w:type="dxa"/>
            <w:tcPrChange w:id="33" w:author="Microsoft Office User" w:date="2020-02-11T16:15:00Z">
              <w:tcPr>
                <w:tcW w:w="6221" w:type="dxa"/>
              </w:tcPr>
            </w:tcPrChange>
          </w:tcPr>
          <w:p w14:paraId="6A390714" w14:textId="7A8CB07B" w:rsidR="001B0EB3" w:rsidRDefault="00C67F4D" w:rsidP="005078BC">
            <w:pPr>
              <w:pStyle w:val="ListParagraph"/>
              <w:ind w:firstLineChars="0" w:firstLine="0"/>
              <w:rPr>
                <w:ins w:id="34" w:author="Microsoft Office User" w:date="2020-02-11T16:14:00Z"/>
              </w:rPr>
            </w:pPr>
            <w:ins w:id="35" w:author="Microsoft Office User" w:date="2020-02-11T16:37:00Z">
              <w:r>
                <w:rPr>
                  <w:rFonts w:hint="eastAsia"/>
                </w:rPr>
                <w:t>评分维度</w:t>
              </w:r>
            </w:ins>
          </w:p>
        </w:tc>
        <w:tc>
          <w:tcPr>
            <w:tcW w:w="1207" w:type="dxa"/>
            <w:tcPrChange w:id="36" w:author="Microsoft Office User" w:date="2020-02-11T16:15:00Z">
              <w:tcPr>
                <w:tcW w:w="1349" w:type="dxa"/>
                <w:gridSpan w:val="2"/>
              </w:tcPr>
            </w:tcPrChange>
          </w:tcPr>
          <w:p w14:paraId="28D176C3" w14:textId="00961137" w:rsidR="001B0EB3" w:rsidRDefault="001B0EB3" w:rsidP="005078BC">
            <w:pPr>
              <w:pStyle w:val="ListParagraph"/>
              <w:ind w:firstLineChars="0" w:firstLine="0"/>
              <w:rPr>
                <w:ins w:id="37" w:author="Microsoft Office User" w:date="2020-02-11T16:14:00Z"/>
              </w:rPr>
            </w:pPr>
            <w:ins w:id="38" w:author="Microsoft Office User" w:date="2020-02-11T16:14:00Z">
              <w:r>
                <w:rPr>
                  <w:rFonts w:hint="eastAsia"/>
                </w:rPr>
                <w:t>分数比重</w:t>
              </w:r>
            </w:ins>
          </w:p>
        </w:tc>
      </w:tr>
      <w:tr w:rsidR="001D20F7" w14:paraId="3DDF60B2" w14:textId="77777777" w:rsidTr="001D20F7">
        <w:trPr>
          <w:ins w:id="39" w:author="Microsoft Office User" w:date="2020-02-11T16:14:00Z"/>
        </w:trPr>
        <w:tc>
          <w:tcPr>
            <w:tcW w:w="6363" w:type="dxa"/>
            <w:tcPrChange w:id="40" w:author="Microsoft Office User" w:date="2020-02-11T16:15:00Z">
              <w:tcPr>
                <w:tcW w:w="6221" w:type="dxa"/>
              </w:tcPr>
            </w:tcPrChange>
          </w:tcPr>
          <w:p w14:paraId="72C613D8" w14:textId="669404D3" w:rsidR="001B0EB3" w:rsidRDefault="001B0EB3" w:rsidP="005078BC">
            <w:pPr>
              <w:pStyle w:val="ListParagraph"/>
              <w:ind w:firstLineChars="0" w:firstLine="0"/>
              <w:rPr>
                <w:ins w:id="41" w:author="Microsoft Office User" w:date="2020-02-11T16:14:00Z"/>
              </w:rPr>
            </w:pPr>
            <w:ins w:id="42" w:author="Microsoft Office User" w:date="2020-02-11T16:14:00Z">
              <w:r>
                <w:rPr>
                  <w:rFonts w:hint="eastAsia"/>
                </w:rPr>
                <w:t>替换策略算法原理</w:t>
              </w:r>
            </w:ins>
            <w:ins w:id="43" w:author="Microsoft Office User" w:date="2020-02-11T16:15:00Z">
              <w:r>
                <w:rPr>
                  <w:rFonts w:hint="eastAsia"/>
                </w:rPr>
                <w:t>是否清晰正确</w:t>
              </w:r>
            </w:ins>
            <w:ins w:id="44" w:author="Microsoft Office User" w:date="2020-02-11T16:16:00Z">
              <w:r w:rsidR="001D20F7">
                <w:rPr>
                  <w:rFonts w:hint="eastAsia"/>
                </w:rPr>
                <w:t>，适用场景是否明确广泛</w:t>
              </w:r>
            </w:ins>
            <w:ins w:id="45" w:author="Microsoft Office User" w:date="2020-02-11T16:21:00Z">
              <w:r w:rsidR="008007EE">
                <w:rPr>
                  <w:rFonts w:hint="eastAsia"/>
                </w:rPr>
                <w:t>。比如，可以</w:t>
              </w:r>
            </w:ins>
            <w:ins w:id="46" w:author="Microsoft Office User" w:date="2020-02-11T16:23:00Z">
              <w:r w:rsidR="008007EE">
                <w:rPr>
                  <w:rFonts w:hint="eastAsia"/>
                </w:rPr>
                <w:t>对</w:t>
              </w:r>
            </w:ins>
            <w:ins w:id="47" w:author="Microsoft Office User" w:date="2020-02-11T16:21:00Z">
              <w:r w:rsidR="008007EE">
                <w:rPr>
                  <w:rFonts w:hint="eastAsia"/>
                </w:rPr>
                <w:t>trace进行分类，说明算法适用于那些分类场景。</w:t>
              </w:r>
            </w:ins>
          </w:p>
        </w:tc>
        <w:tc>
          <w:tcPr>
            <w:tcW w:w="1207" w:type="dxa"/>
            <w:tcPrChange w:id="48" w:author="Microsoft Office User" w:date="2020-02-11T16:15:00Z">
              <w:tcPr>
                <w:tcW w:w="1349" w:type="dxa"/>
                <w:gridSpan w:val="2"/>
              </w:tcPr>
            </w:tcPrChange>
          </w:tcPr>
          <w:p w14:paraId="33F44A9E" w14:textId="682D13D7" w:rsidR="001B0EB3" w:rsidRDefault="001D20F7" w:rsidP="005078BC">
            <w:pPr>
              <w:pStyle w:val="ListParagraph"/>
              <w:ind w:firstLineChars="0" w:firstLine="0"/>
              <w:rPr>
                <w:ins w:id="49" w:author="Microsoft Office User" w:date="2020-02-11T16:14:00Z"/>
              </w:rPr>
            </w:pPr>
            <w:ins w:id="50" w:author="Microsoft Office User" w:date="2020-02-11T16:15:00Z">
              <w:r>
                <w:rPr>
                  <w:rFonts w:hint="eastAsia"/>
                </w:rPr>
                <w:t>15%</w:t>
              </w:r>
            </w:ins>
          </w:p>
        </w:tc>
      </w:tr>
      <w:tr w:rsidR="001D20F7" w14:paraId="370D3AAD" w14:textId="77777777" w:rsidTr="001D20F7">
        <w:trPr>
          <w:ins w:id="51" w:author="Microsoft Office User" w:date="2020-02-11T16:14:00Z"/>
        </w:trPr>
        <w:tc>
          <w:tcPr>
            <w:tcW w:w="6363" w:type="dxa"/>
            <w:tcPrChange w:id="52" w:author="Microsoft Office User" w:date="2020-02-11T16:15:00Z">
              <w:tcPr>
                <w:tcW w:w="6221" w:type="dxa"/>
              </w:tcPr>
            </w:tcPrChange>
          </w:tcPr>
          <w:p w14:paraId="3D8D6993" w14:textId="16C3CE7C" w:rsidR="001B0EB3" w:rsidRDefault="008007EE" w:rsidP="005078BC">
            <w:pPr>
              <w:pStyle w:val="ListParagraph"/>
              <w:ind w:firstLineChars="0" w:firstLine="0"/>
              <w:rPr>
                <w:ins w:id="53" w:author="Microsoft Office User" w:date="2020-02-11T16:14:00Z"/>
              </w:rPr>
            </w:pPr>
            <w:ins w:id="54" w:author="Microsoft Office User" w:date="2020-02-11T16:22:00Z">
              <w:r>
                <w:rPr>
                  <w:rFonts w:hint="eastAsia"/>
                </w:rPr>
                <w:t>命中率的理论分析是否清晰正确。比如，</w:t>
              </w:r>
            </w:ins>
            <w:ins w:id="55" w:author="Microsoft Office User" w:date="2020-02-11T16:23:00Z">
              <w:r>
                <w:rPr>
                  <w:rFonts w:hint="eastAsia"/>
                </w:rPr>
                <w:t>设计一个适用场景的例子，分析该例子下的命中率，然后</w:t>
              </w:r>
            </w:ins>
            <w:ins w:id="56" w:author="Microsoft Office User" w:date="2020-02-11T16:24:00Z">
              <w:r>
                <w:rPr>
                  <w:rFonts w:hint="eastAsia"/>
                </w:rPr>
                <w:t>推导分析该场景下的命中率。</w:t>
              </w:r>
            </w:ins>
          </w:p>
        </w:tc>
        <w:tc>
          <w:tcPr>
            <w:tcW w:w="1207" w:type="dxa"/>
            <w:tcPrChange w:id="57" w:author="Microsoft Office User" w:date="2020-02-11T16:15:00Z">
              <w:tcPr>
                <w:tcW w:w="1349" w:type="dxa"/>
                <w:gridSpan w:val="2"/>
              </w:tcPr>
            </w:tcPrChange>
          </w:tcPr>
          <w:p w14:paraId="75180F3B" w14:textId="48EB45F0" w:rsidR="001B0EB3" w:rsidRDefault="006912CF" w:rsidP="005078BC">
            <w:pPr>
              <w:pStyle w:val="ListParagraph"/>
              <w:ind w:firstLineChars="0" w:firstLine="0"/>
              <w:rPr>
                <w:ins w:id="58" w:author="Microsoft Office User" w:date="2020-02-11T16:14:00Z"/>
              </w:rPr>
            </w:pPr>
            <w:ins w:id="59" w:author="Microsoft Office User" w:date="2020-02-11T16:24:00Z">
              <w:r>
                <w:rPr>
                  <w:rFonts w:hint="eastAsia"/>
                </w:rPr>
                <w:t>25%</w:t>
              </w:r>
            </w:ins>
          </w:p>
        </w:tc>
      </w:tr>
      <w:tr w:rsidR="001D20F7" w14:paraId="12262161" w14:textId="77777777" w:rsidTr="001D20F7">
        <w:trPr>
          <w:ins w:id="60" w:author="Microsoft Office User" w:date="2020-02-11T16:14:00Z"/>
        </w:trPr>
        <w:tc>
          <w:tcPr>
            <w:tcW w:w="6363" w:type="dxa"/>
            <w:tcPrChange w:id="61" w:author="Microsoft Office User" w:date="2020-02-11T16:15:00Z">
              <w:tcPr>
                <w:tcW w:w="6221" w:type="dxa"/>
              </w:tcPr>
            </w:tcPrChange>
          </w:tcPr>
          <w:p w14:paraId="1190DC96" w14:textId="71ABAC72" w:rsidR="001B0EB3" w:rsidRDefault="006912CF" w:rsidP="005078BC">
            <w:pPr>
              <w:pStyle w:val="ListParagraph"/>
              <w:ind w:firstLineChars="0" w:firstLine="0"/>
              <w:rPr>
                <w:ins w:id="62" w:author="Microsoft Office User" w:date="2020-02-11T16:14:00Z"/>
              </w:rPr>
            </w:pPr>
            <w:ins w:id="63" w:author="Microsoft Office User" w:date="2020-02-11T16:24:00Z">
              <w:r>
                <w:rPr>
                  <w:rFonts w:hint="eastAsia"/>
                </w:rPr>
                <w:t>实验</w:t>
              </w:r>
              <w:r w:rsidR="00E84424">
                <w:rPr>
                  <w:rFonts w:hint="eastAsia"/>
                </w:rPr>
                <w:t>是否</w:t>
              </w:r>
            </w:ins>
            <w:ins w:id="64" w:author="Microsoft Office User" w:date="2020-02-11T16:25:00Z">
              <w:r w:rsidR="00E84424">
                <w:rPr>
                  <w:rFonts w:hint="eastAsia"/>
                </w:rPr>
                <w:t>合法正确，实验结果分析是否详细正确。</w:t>
              </w:r>
            </w:ins>
          </w:p>
        </w:tc>
        <w:tc>
          <w:tcPr>
            <w:tcW w:w="1207" w:type="dxa"/>
            <w:tcPrChange w:id="65" w:author="Microsoft Office User" w:date="2020-02-11T16:15:00Z">
              <w:tcPr>
                <w:tcW w:w="1349" w:type="dxa"/>
                <w:gridSpan w:val="2"/>
              </w:tcPr>
            </w:tcPrChange>
          </w:tcPr>
          <w:p w14:paraId="7D6B22E2" w14:textId="6203730B" w:rsidR="001B0EB3" w:rsidRDefault="00E84424" w:rsidP="005078BC">
            <w:pPr>
              <w:pStyle w:val="ListParagraph"/>
              <w:ind w:firstLineChars="0" w:firstLine="0"/>
              <w:rPr>
                <w:ins w:id="66" w:author="Microsoft Office User" w:date="2020-02-11T16:14:00Z"/>
              </w:rPr>
            </w:pPr>
            <w:ins w:id="67" w:author="Microsoft Office User" w:date="2020-02-11T16:25:00Z">
              <w:r>
                <w:rPr>
                  <w:rFonts w:hint="eastAsia"/>
                </w:rPr>
                <w:t>25%</w:t>
              </w:r>
            </w:ins>
          </w:p>
        </w:tc>
      </w:tr>
      <w:tr w:rsidR="00E84424" w14:paraId="1A41D0F8" w14:textId="77777777" w:rsidTr="00E84424">
        <w:trPr>
          <w:trHeight w:val="325"/>
          <w:ins w:id="68" w:author="Microsoft Office User" w:date="2020-02-11T16:14:00Z"/>
        </w:trPr>
        <w:tc>
          <w:tcPr>
            <w:tcW w:w="6363" w:type="dxa"/>
            <w:tcPrChange w:id="69" w:author="Microsoft Office User" w:date="2020-02-11T16:29:00Z">
              <w:tcPr>
                <w:tcW w:w="6221" w:type="dxa"/>
              </w:tcPr>
            </w:tcPrChange>
          </w:tcPr>
          <w:p w14:paraId="5BDB41A8" w14:textId="1B404933" w:rsidR="00E84424" w:rsidRDefault="00E84424" w:rsidP="005078BC">
            <w:pPr>
              <w:pStyle w:val="ListParagraph"/>
              <w:ind w:firstLineChars="0" w:firstLine="0"/>
              <w:rPr>
                <w:ins w:id="70" w:author="Microsoft Office User" w:date="2020-02-11T16:14:00Z"/>
              </w:rPr>
            </w:pPr>
            <w:ins w:id="71" w:author="Microsoft Office User" w:date="2020-02-11T16:29:00Z">
              <w:r>
                <w:rPr>
                  <w:rFonts w:hint="eastAsia"/>
                </w:rPr>
                <w:t>算法是否有效，理论命中率和实验命中率越高，该项得分越高。</w:t>
              </w:r>
            </w:ins>
          </w:p>
        </w:tc>
        <w:tc>
          <w:tcPr>
            <w:tcW w:w="1207" w:type="dxa"/>
            <w:tcPrChange w:id="72" w:author="Microsoft Office User" w:date="2020-02-11T16:29:00Z">
              <w:tcPr>
                <w:tcW w:w="1349" w:type="dxa"/>
                <w:gridSpan w:val="2"/>
              </w:tcPr>
            </w:tcPrChange>
          </w:tcPr>
          <w:p w14:paraId="0572A573" w14:textId="055F95F8" w:rsidR="00E84424" w:rsidRDefault="00E84424" w:rsidP="005078BC">
            <w:pPr>
              <w:pStyle w:val="ListParagraph"/>
              <w:ind w:firstLineChars="0" w:firstLine="0"/>
              <w:rPr>
                <w:ins w:id="73" w:author="Microsoft Office User" w:date="2020-02-11T16:14:00Z"/>
              </w:rPr>
            </w:pPr>
            <w:ins w:id="74" w:author="Microsoft Office User" w:date="2020-02-11T16:27:00Z">
              <w:r>
                <w:rPr>
                  <w:rFonts w:hint="eastAsia"/>
                </w:rPr>
                <w:t>15%</w:t>
              </w:r>
            </w:ins>
          </w:p>
        </w:tc>
      </w:tr>
      <w:tr w:rsidR="00E84424" w14:paraId="6144B109" w14:textId="77777777" w:rsidTr="001D20F7">
        <w:trPr>
          <w:ins w:id="75" w:author="Microsoft Office User" w:date="2020-02-11T16:27:00Z"/>
        </w:trPr>
        <w:tc>
          <w:tcPr>
            <w:tcW w:w="6363" w:type="dxa"/>
          </w:tcPr>
          <w:p w14:paraId="6A2A4A21" w14:textId="5AD7D516" w:rsidR="00E84424" w:rsidRDefault="00047F3F" w:rsidP="005078BC">
            <w:pPr>
              <w:pStyle w:val="ListParagraph"/>
              <w:ind w:firstLineChars="0" w:firstLine="0"/>
              <w:rPr>
                <w:ins w:id="76" w:author="Microsoft Office User" w:date="2020-02-11T16:27:00Z"/>
              </w:rPr>
            </w:pPr>
            <w:ins w:id="77" w:author="Microsoft Office User" w:date="2020-02-11T16:32:00Z">
              <w:r>
                <w:rPr>
                  <w:rFonts w:hint="eastAsia"/>
                </w:rPr>
                <w:t>替换策略算法创新性，是否在已有算法上有所创新</w:t>
              </w:r>
            </w:ins>
            <w:ins w:id="78" w:author="Microsoft Office User" w:date="2020-02-11T16:33:00Z">
              <w:r>
                <w:rPr>
                  <w:rFonts w:hint="eastAsia"/>
                </w:rPr>
                <w:t>。若只是复现某种已有算法，创新性为0。</w:t>
              </w:r>
            </w:ins>
          </w:p>
        </w:tc>
        <w:tc>
          <w:tcPr>
            <w:tcW w:w="1207" w:type="dxa"/>
          </w:tcPr>
          <w:p w14:paraId="736ABF95" w14:textId="7AB20535" w:rsidR="00E84424" w:rsidRDefault="00E84424" w:rsidP="005078BC">
            <w:pPr>
              <w:pStyle w:val="ListParagraph"/>
              <w:ind w:firstLineChars="0" w:firstLine="0"/>
              <w:rPr>
                <w:ins w:id="79" w:author="Microsoft Office User" w:date="2020-02-11T16:27:00Z"/>
              </w:rPr>
            </w:pPr>
            <w:ins w:id="80" w:author="Microsoft Office User" w:date="2020-02-11T16:28:00Z">
              <w:r>
                <w:rPr>
                  <w:rFonts w:hint="eastAsia"/>
                </w:rPr>
                <w:t>5%</w:t>
              </w:r>
            </w:ins>
          </w:p>
        </w:tc>
      </w:tr>
      <w:tr w:rsidR="00E84424" w14:paraId="46CC2686" w14:textId="77777777" w:rsidTr="001D20F7">
        <w:trPr>
          <w:ins w:id="81" w:author="Microsoft Office User" w:date="2020-02-11T16:29:00Z"/>
        </w:trPr>
        <w:tc>
          <w:tcPr>
            <w:tcW w:w="6363" w:type="dxa"/>
          </w:tcPr>
          <w:p w14:paraId="22CF099E" w14:textId="06AB74F1" w:rsidR="00E84424" w:rsidRDefault="00047F3F" w:rsidP="005078BC">
            <w:pPr>
              <w:pStyle w:val="ListParagraph"/>
              <w:ind w:firstLineChars="0" w:firstLine="0"/>
              <w:rPr>
                <w:ins w:id="82" w:author="Microsoft Office User" w:date="2020-02-11T16:29:00Z"/>
              </w:rPr>
            </w:pPr>
            <w:ins w:id="83" w:author="Microsoft Office User" w:date="2020-02-11T16:32:00Z">
              <w:r>
                <w:rPr>
                  <w:rFonts w:hint="eastAsia"/>
                </w:rPr>
                <w:t>报告书写是否规范，清晰易懂。建议总页数不超过20页（包括参考文献页）。</w:t>
              </w:r>
            </w:ins>
          </w:p>
        </w:tc>
        <w:tc>
          <w:tcPr>
            <w:tcW w:w="1207" w:type="dxa"/>
          </w:tcPr>
          <w:p w14:paraId="7BB0C03F" w14:textId="25169286" w:rsidR="00E84424" w:rsidRDefault="00047F3F" w:rsidP="005078BC">
            <w:pPr>
              <w:pStyle w:val="ListParagraph"/>
              <w:ind w:firstLineChars="0" w:firstLine="0"/>
              <w:rPr>
                <w:ins w:id="84" w:author="Microsoft Office User" w:date="2020-02-11T16:29:00Z"/>
              </w:rPr>
            </w:pPr>
            <w:ins w:id="85" w:author="Microsoft Office User" w:date="2020-02-11T16:33:00Z">
              <w:r>
                <w:rPr>
                  <w:rFonts w:hint="eastAsia"/>
                </w:rPr>
                <w:t>15%</w:t>
              </w:r>
            </w:ins>
          </w:p>
        </w:tc>
      </w:tr>
    </w:tbl>
    <w:p w14:paraId="15506025" w14:textId="784B87B9" w:rsidR="005078BC" w:rsidRDefault="009F4963">
      <w:pPr>
        <w:pStyle w:val="ListParagraph"/>
        <w:ind w:left="720" w:firstLineChars="0" w:firstLine="0"/>
        <w:rPr>
          <w:ins w:id="86" w:author="Microsoft Office User" w:date="2020-02-11T16:13:00Z"/>
        </w:rPr>
        <w:pPrChange w:id="87" w:author="Microsoft Office User" w:date="2020-02-13T14:41:00Z">
          <w:pPr>
            <w:spacing w:beforeLines="50" w:before="156"/>
          </w:pPr>
        </w:pPrChange>
      </w:pPr>
      <w:ins w:id="88" w:author="Microsoft Office User" w:date="2020-02-13T14:42:00Z">
        <w:r>
          <w:rPr>
            <w:rFonts w:hint="eastAsia"/>
          </w:rPr>
          <w:t>友情提示：</w:t>
        </w:r>
      </w:ins>
      <w:ins w:id="89" w:author="Microsoft Office User" w:date="2020-02-13T14:44:00Z">
        <w:r>
          <w:rPr>
            <w:rFonts w:hint="eastAsia"/>
          </w:rPr>
          <w:t>评判作业涉及</w:t>
        </w:r>
      </w:ins>
      <w:ins w:id="90" w:author="Microsoft Office User" w:date="2020-02-13T14:45:00Z">
        <w:r>
          <w:rPr>
            <w:rFonts w:hint="eastAsia"/>
          </w:rPr>
          <w:t>主观判断和客观判断。语言表达清楚</w:t>
        </w:r>
      </w:ins>
      <w:ins w:id="91" w:author="Microsoft Office User" w:date="2020-02-13T14:46:00Z">
        <w:r>
          <w:rPr>
            <w:rFonts w:hint="eastAsia"/>
          </w:rPr>
          <w:t>，逻辑分析有条理，主观</w:t>
        </w:r>
      </w:ins>
      <w:ins w:id="92" w:author="Microsoft Office User" w:date="2020-02-13T14:47:00Z">
        <w:r>
          <w:rPr>
            <w:rFonts w:hint="eastAsia"/>
          </w:rPr>
          <w:t>上</w:t>
        </w:r>
      </w:ins>
      <w:ins w:id="93" w:author="Microsoft Office User" w:date="2020-02-13T14:46:00Z">
        <w:r>
          <w:rPr>
            <w:rFonts w:hint="eastAsia"/>
          </w:rPr>
          <w:t>容易</w:t>
        </w:r>
      </w:ins>
      <w:ins w:id="94" w:author="Microsoft Office User" w:date="2020-02-13T14:47:00Z">
        <w:r>
          <w:rPr>
            <w:rFonts w:hint="eastAsia"/>
          </w:rPr>
          <w:t>判断</w:t>
        </w:r>
      </w:ins>
      <w:ins w:id="95" w:author="Microsoft Office User" w:date="2020-02-13T14:46:00Z">
        <w:r>
          <w:rPr>
            <w:rFonts w:hint="eastAsia"/>
          </w:rPr>
          <w:t>为好作业；理论分析和实验数据</w:t>
        </w:r>
      </w:ins>
      <w:ins w:id="96" w:author="Microsoft Office User" w:date="2020-02-13T14:47:00Z">
        <w:r>
          <w:rPr>
            <w:rFonts w:hint="eastAsia"/>
          </w:rPr>
          <w:t>的效果好，客观上容易判断为好作业</w:t>
        </w:r>
      </w:ins>
      <w:ins w:id="97" w:author="Microsoft Office User" w:date="2020-02-13T14:41:00Z">
        <w:r>
          <w:rPr>
            <w:rFonts w:hint="eastAsia"/>
          </w:rPr>
          <w:t>。</w:t>
        </w:r>
      </w:ins>
    </w:p>
    <w:p w14:paraId="264E47BB" w14:textId="68663523" w:rsidR="0076210A" w:rsidRDefault="0076210A">
      <w:pPr>
        <w:pStyle w:val="ListParagraph"/>
        <w:numPr>
          <w:ilvl w:val="0"/>
          <w:numId w:val="9"/>
        </w:numPr>
        <w:spacing w:beforeLines="50" w:before="156"/>
        <w:ind w:firstLineChars="0"/>
        <w:rPr>
          <w:ins w:id="98" w:author="Microsoft Office User" w:date="2020-02-07T15:28:00Z"/>
        </w:rPr>
        <w:pPrChange w:id="99" w:author="Microsoft Office User" w:date="2020-02-07T15:28:00Z">
          <w:pPr>
            <w:spacing w:beforeLines="50" w:before="156"/>
          </w:pPr>
        </w:pPrChange>
      </w:pPr>
      <w:ins w:id="100" w:author="Microsoft Office User" w:date="2020-02-07T15:10:00Z">
        <w:r>
          <w:rPr>
            <w:rFonts w:hint="eastAsia"/>
          </w:rPr>
          <w:t>按时</w:t>
        </w:r>
      </w:ins>
      <w:ins w:id="101" w:author="Microsoft Office User" w:date="2020-02-07T15:09:00Z">
        <w:r>
          <w:rPr>
            <w:rFonts w:hint="eastAsia"/>
          </w:rPr>
          <w:t>完成：</w:t>
        </w:r>
      </w:ins>
      <w:ins w:id="102" w:author="Microsoft Office User" w:date="2020-02-07T15:10:00Z">
        <w:r>
          <w:rPr>
            <w:rFonts w:hint="eastAsia"/>
          </w:rPr>
          <w:t>截止时期前完成的作业得分系数为</w:t>
        </w:r>
      </w:ins>
      <w:ins w:id="103" w:author="Microsoft Office User" w:date="2020-02-11T16:35:00Z">
        <w:r w:rsidR="00AD6CCB">
          <w:rPr>
            <w:rFonts w:hint="eastAsia"/>
          </w:rPr>
          <w:t>A=</w:t>
        </w:r>
      </w:ins>
      <w:ins w:id="104" w:author="Microsoft Office User" w:date="2020-02-07T15:10:00Z">
        <w:r>
          <w:rPr>
            <w:rFonts w:hint="eastAsia"/>
          </w:rPr>
          <w:t>1.0，截止</w:t>
        </w:r>
      </w:ins>
      <w:ins w:id="105" w:author="Microsoft Office User" w:date="2020-02-07T15:11:00Z">
        <w:r>
          <w:rPr>
            <w:rFonts w:hint="eastAsia"/>
          </w:rPr>
          <w:t>时期后完成的作业得分系数为</w:t>
        </w:r>
      </w:ins>
      <w:ins w:id="106" w:author="Microsoft Office User" w:date="2020-02-11T16:35:00Z">
        <w:r w:rsidR="00AD6CCB">
          <w:rPr>
            <w:rFonts w:hint="eastAsia"/>
          </w:rPr>
          <w:t>A=</w:t>
        </w:r>
      </w:ins>
      <w:ins w:id="107" w:author="Microsoft Office User" w:date="2020-02-07T15:11:00Z">
        <w:r>
          <w:rPr>
            <w:rFonts w:hint="eastAsia"/>
          </w:rPr>
          <w:t>0.7。</w:t>
        </w:r>
      </w:ins>
    </w:p>
    <w:p w14:paraId="795183EB" w14:textId="1EDD4F2F" w:rsidR="00925FF1" w:rsidRDefault="00C67F4D">
      <w:pPr>
        <w:pStyle w:val="ListParagraph"/>
        <w:numPr>
          <w:ilvl w:val="0"/>
          <w:numId w:val="9"/>
        </w:numPr>
        <w:spacing w:beforeLines="50" w:before="156"/>
        <w:ind w:firstLineChars="0"/>
        <w:rPr>
          <w:ins w:id="108" w:author="Microsoft Office User" w:date="2020-02-11T16:35:00Z"/>
        </w:rPr>
        <w:pPrChange w:id="109" w:author="Microsoft Office User" w:date="2020-02-07T15:28:00Z">
          <w:pPr>
            <w:spacing w:beforeLines="50" w:before="156"/>
          </w:pPr>
        </w:pPrChange>
      </w:pPr>
      <w:ins w:id="110" w:author="Microsoft Office User" w:date="2020-02-11T16:36:00Z">
        <w:r>
          <w:rPr>
            <w:rFonts w:hint="eastAsia"/>
          </w:rPr>
          <w:t>按照学术规范完成作业，作业得分系数B=1.0；发生</w:t>
        </w:r>
      </w:ins>
      <w:ins w:id="111" w:author="Microsoft Office User" w:date="2020-02-11T16:37:00Z">
        <w:r>
          <w:rPr>
            <w:rFonts w:hint="eastAsia"/>
          </w:rPr>
          <w:t>违规行为，包括但不限于</w:t>
        </w:r>
      </w:ins>
      <w:ins w:id="112" w:author="Microsoft Office User" w:date="2020-02-07T15:28:00Z">
        <w:r w:rsidR="00925FF1">
          <w:rPr>
            <w:rFonts w:hint="eastAsia"/>
          </w:rPr>
          <w:t>实验作假、剽窃他人代码等行为，作业得分系数为</w:t>
        </w:r>
      </w:ins>
      <w:ins w:id="113" w:author="Microsoft Office User" w:date="2020-02-11T16:35:00Z">
        <w:r w:rsidR="00AD6CCB">
          <w:rPr>
            <w:rFonts w:hint="eastAsia"/>
          </w:rPr>
          <w:t>B=</w:t>
        </w:r>
      </w:ins>
      <w:ins w:id="114" w:author="Microsoft Office User" w:date="2020-02-07T15:28:00Z">
        <w:r w:rsidR="00925FF1">
          <w:rPr>
            <w:rFonts w:hint="eastAsia"/>
          </w:rPr>
          <w:t>0.1。违背题目限制进行实验都视作实验作假，比如所规定cache大小不为4MB，cache块大小不为64B等。</w:t>
        </w:r>
      </w:ins>
    </w:p>
    <w:p w14:paraId="1AAC586E" w14:textId="7C167F52" w:rsidR="00AD6CCB" w:rsidRDefault="00F402F2">
      <w:pPr>
        <w:pStyle w:val="ListParagraph"/>
        <w:numPr>
          <w:ilvl w:val="0"/>
          <w:numId w:val="9"/>
        </w:numPr>
        <w:spacing w:beforeLines="50" w:before="156"/>
        <w:ind w:firstLineChars="0"/>
        <w:rPr>
          <w:ins w:id="115" w:author="Microsoft Office User" w:date="2020-02-07T15:11:00Z"/>
        </w:rPr>
        <w:pPrChange w:id="116" w:author="Microsoft Office User" w:date="2020-02-07T15:28:00Z">
          <w:pPr>
            <w:spacing w:beforeLines="50" w:before="156"/>
          </w:pPr>
        </w:pPrChange>
      </w:pPr>
      <w:ins w:id="117" w:author="Microsoft Office User" w:date="2020-02-11T16:38:00Z">
        <w:r>
          <w:rPr>
            <w:rFonts w:hint="eastAsia"/>
          </w:rPr>
          <w:t>特别优秀的算法会根据实际情况给予加分奖励</w:t>
        </w:r>
      </w:ins>
      <w:ins w:id="118" w:author="Microsoft Office User" w:date="2020-02-11T16:39:00Z">
        <w:r>
          <w:rPr>
            <w:rFonts w:hint="eastAsia"/>
          </w:rPr>
          <w:t>（bonus</w:t>
        </w:r>
      </w:ins>
      <w:ins w:id="119" w:author="Microsoft Office User" w:date="2020-02-13T14:39:00Z">
        <w:r w:rsidR="00827CAD">
          <w:rPr>
            <w:rFonts w:hint="eastAsia"/>
          </w:rPr>
          <w:t>&lt;该实验总分</w:t>
        </w:r>
      </w:ins>
      <w:ins w:id="120" w:author="Microsoft Office User" w:date="2020-02-13T14:40:00Z">
        <w:r w:rsidR="00827CAD">
          <w:rPr>
            <w:rFonts w:hint="eastAsia"/>
          </w:rPr>
          <w:t>*30%</w:t>
        </w:r>
      </w:ins>
      <w:ins w:id="121" w:author="Microsoft Office User" w:date="2020-02-11T16:39:00Z">
        <w:r>
          <w:rPr>
            <w:rFonts w:hint="eastAsia"/>
          </w:rPr>
          <w:t>）</w:t>
        </w:r>
      </w:ins>
      <w:ins w:id="122" w:author="Microsoft Office User" w:date="2020-02-11T16:38:00Z">
        <w:r>
          <w:rPr>
            <w:rFonts w:hint="eastAsia"/>
          </w:rPr>
          <w:t>。</w:t>
        </w:r>
      </w:ins>
      <w:ins w:id="123" w:author="Microsoft Office User" w:date="2020-02-11T16:39:00Z">
        <w:r>
          <w:rPr>
            <w:rFonts w:hint="eastAsia"/>
          </w:rPr>
          <w:t>该实验最终得分=S*A*</w:t>
        </w:r>
        <w:proofErr w:type="spellStart"/>
        <w:r>
          <w:rPr>
            <w:rFonts w:hint="eastAsia"/>
          </w:rPr>
          <w:t>B+bonus</w:t>
        </w:r>
        <w:proofErr w:type="spellEnd"/>
        <w:r>
          <w:rPr>
            <w:rFonts w:hint="eastAsia"/>
          </w:rPr>
          <w:t>。</w:t>
        </w:r>
      </w:ins>
    </w:p>
    <w:p w14:paraId="112C2B24" w14:textId="3045332C" w:rsidR="00C54FFE" w:rsidDel="00DA4562" w:rsidRDefault="00C54FFE">
      <w:pPr>
        <w:pStyle w:val="ListParagraph"/>
        <w:numPr>
          <w:ilvl w:val="0"/>
          <w:numId w:val="7"/>
        </w:numPr>
        <w:spacing w:beforeLines="50" w:before="156"/>
        <w:ind w:firstLineChars="0"/>
        <w:rPr>
          <w:del w:id="124" w:author="Microsoft Office User" w:date="2020-02-07T15:05:00Z"/>
        </w:rPr>
        <w:pPrChange w:id="125" w:author="Microsoft Office User" w:date="2020-02-07T15:27:00Z">
          <w:pPr>
            <w:pStyle w:val="ListParagraph"/>
            <w:numPr>
              <w:numId w:val="5"/>
            </w:numPr>
            <w:spacing w:beforeLines="50" w:before="156"/>
            <w:ind w:left="360" w:firstLineChars="0" w:hanging="360"/>
          </w:pPr>
        </w:pPrChange>
      </w:pPr>
      <w:del w:id="126" w:author="Microsoft Office User" w:date="2020-02-07T15:05:00Z">
        <w:r w:rsidDel="00DA4562">
          <w:rPr>
            <w:rFonts w:hint="eastAsia"/>
          </w:rPr>
          <w:delText>Cache替换策略</w:delText>
        </w:r>
      </w:del>
    </w:p>
    <w:p w14:paraId="667FC424" w14:textId="1507443A" w:rsidR="00C54FFE" w:rsidDel="00DA4562" w:rsidRDefault="00C54FFE">
      <w:pPr>
        <w:pStyle w:val="ListParagraph"/>
        <w:ind w:firstLineChars="0" w:firstLine="0"/>
        <w:rPr>
          <w:del w:id="127" w:author="Microsoft Office User" w:date="2020-02-07T15:05:00Z"/>
        </w:rPr>
        <w:pPrChange w:id="128" w:author="Microsoft Office User" w:date="2020-02-07T15:27:00Z">
          <w:pPr>
            <w:pStyle w:val="ListParagraph"/>
            <w:spacing w:beforeLines="50" w:before="156"/>
            <w:ind w:firstLineChars="202" w:firstLine="424"/>
          </w:pPr>
        </w:pPrChange>
      </w:pPr>
      <w:del w:id="129" w:author="Microsoft Office User" w:date="2020-02-07T15:05:00Z">
        <w:r w:rsidDel="00DA4562">
          <w:rPr>
            <w:rFonts w:hint="eastAsia"/>
          </w:rPr>
          <w:delText>模拟器中实现的SRRIP，SRRIP</w:delText>
        </w:r>
        <w:r w:rsidDel="00DA4562">
          <w:delText>_FP, BRRIP, DRRIP</w:delText>
        </w:r>
        <w:r w:rsidDel="00DA4562">
          <w:rPr>
            <w:rFonts w:hint="eastAsia"/>
          </w:rPr>
          <w:delText xml:space="preserve"> Cache替换策略主要基于参考文献</w:delText>
        </w:r>
        <w:r w:rsidR="00925FF1" w:rsidDel="00DA4562">
          <w:fldChar w:fldCharType="begin"/>
        </w:r>
        <w:r w:rsidR="00925FF1" w:rsidDel="00DA4562">
          <w:delInstrText xml:space="preserve"> HYPERLINK "http://www.jaleels.org/ajaleel/publications/isca2010-rrip.pdf" </w:delInstrText>
        </w:r>
        <w:r w:rsidR="00925FF1" w:rsidDel="00DA4562">
          <w:fldChar w:fldCharType="separate"/>
        </w:r>
        <w:r w:rsidRPr="005250AC" w:rsidDel="00DA4562">
          <w:rPr>
            <w:rStyle w:val="Hyperlink"/>
            <w:rFonts w:ascii="Arial" w:eastAsia="宋体" w:hAnsi="Arial" w:cs="Arial"/>
            <w:kern w:val="0"/>
            <w:szCs w:val="21"/>
            <w:shd w:val="clear" w:color="auto" w:fill="FFFFFF"/>
          </w:rPr>
          <w:delText>www.jaleels.org/ajaleel/publications/isca2010-</w:delText>
        </w:r>
        <w:r w:rsidRPr="005250AC" w:rsidDel="00DA4562">
          <w:rPr>
            <w:rStyle w:val="Hyperlink"/>
            <w:rFonts w:ascii="Arial" w:eastAsia="宋体" w:hAnsi="Arial" w:cs="Arial"/>
            <w:b/>
            <w:bCs/>
            <w:kern w:val="0"/>
            <w:szCs w:val="21"/>
            <w:shd w:val="clear" w:color="auto" w:fill="FFFFFF"/>
          </w:rPr>
          <w:delText>rrip</w:delText>
        </w:r>
        <w:r w:rsidRPr="005250AC" w:rsidDel="00DA4562">
          <w:rPr>
            <w:rStyle w:val="Hyperlink"/>
            <w:rFonts w:ascii="Arial" w:eastAsia="宋体" w:hAnsi="Arial" w:cs="Arial"/>
            <w:kern w:val="0"/>
            <w:szCs w:val="21"/>
            <w:shd w:val="clear" w:color="auto" w:fill="FFFFFF"/>
          </w:rPr>
          <w:delText>.pdf</w:delText>
        </w:r>
        <w:r w:rsidR="00925FF1" w:rsidDel="00DA4562">
          <w:rPr>
            <w:rStyle w:val="Hyperlink"/>
            <w:rFonts w:ascii="Arial" w:eastAsia="宋体" w:hAnsi="Arial" w:cs="Arial"/>
            <w:kern w:val="0"/>
            <w:szCs w:val="21"/>
            <w:shd w:val="clear" w:color="auto" w:fill="FFFFFF"/>
          </w:rPr>
          <w:fldChar w:fldCharType="end"/>
        </w:r>
        <w:r w:rsidRPr="00E73140" w:rsidDel="00DA4562">
          <w:rPr>
            <w:rFonts w:hint="eastAsia"/>
          </w:rPr>
          <w:delText xml:space="preserve"> </w:delText>
        </w:r>
        <w:r w:rsidDel="00DA4562">
          <w:rPr>
            <w:rFonts w:hint="eastAsia"/>
          </w:rPr>
          <w:delText>。 近年来在替换策略方面有一些新的研究工作，有的利用数据的重访问距离，有的利用数据所在的一段地址空间的访问次数，有的利用数据对应的程序地址PC（目前我们的Trace没有提供指令地址信息，所有目前无法实现这类优化）等信息来设计新的Cache替换策略。</w:delText>
        </w:r>
      </w:del>
    </w:p>
    <w:p w14:paraId="4E947E88" w14:textId="3D7BE3F1" w:rsidR="00B75625" w:rsidRPr="00E73140" w:rsidDel="00DA4562" w:rsidRDefault="00B75625">
      <w:pPr>
        <w:pStyle w:val="ListParagraph"/>
        <w:ind w:firstLineChars="0" w:firstLine="0"/>
        <w:rPr>
          <w:del w:id="130" w:author="Microsoft Office User" w:date="2020-02-07T15:05:00Z"/>
        </w:rPr>
        <w:pPrChange w:id="131" w:author="Microsoft Office User" w:date="2020-02-07T15:27:00Z">
          <w:pPr>
            <w:pStyle w:val="ListParagraph"/>
            <w:spacing w:beforeLines="50" w:before="156"/>
            <w:ind w:firstLineChars="202" w:firstLine="424"/>
          </w:pPr>
        </w:pPrChange>
      </w:pPr>
      <w:del w:id="132" w:author="Microsoft Office User" w:date="2020-02-07T15:05:00Z">
        <w:r w:rsidDel="00DA4562">
          <w:rPr>
            <w:rFonts w:hint="eastAsia"/>
          </w:rPr>
          <w:delText>替换策略的设计可以参考已有的研究工作设计。如果参考了现有的工作，请在实验报告说明。如果有新的设计思路，请在实验报告中突出自己的设计思路以及与现有相关工作的区别。</w:delText>
        </w:r>
      </w:del>
    </w:p>
    <w:p w14:paraId="31C6FF00" w14:textId="77777777" w:rsidR="00236B9D" w:rsidRPr="00C54FFE" w:rsidRDefault="00236B9D">
      <w:pPr>
        <w:pStyle w:val="ListParagraph"/>
        <w:ind w:firstLineChars="0" w:firstLine="0"/>
        <w:pPrChange w:id="133" w:author="Microsoft Office User" w:date="2020-02-07T15:27:00Z">
          <w:pPr>
            <w:spacing w:beforeLines="50" w:before="156"/>
          </w:pPr>
        </w:pPrChange>
      </w:pPr>
    </w:p>
    <w:sectPr w:rsidR="00236B9D" w:rsidRPr="00C54FFE" w:rsidSect="00504B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0221"/>
    <w:multiLevelType w:val="hybridMultilevel"/>
    <w:tmpl w:val="0D4EC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11FDD"/>
    <w:multiLevelType w:val="hybridMultilevel"/>
    <w:tmpl w:val="A6163560"/>
    <w:lvl w:ilvl="0" w:tplc="E168F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8C3EAE"/>
    <w:multiLevelType w:val="hybridMultilevel"/>
    <w:tmpl w:val="CC9C3556"/>
    <w:lvl w:ilvl="0" w:tplc="11A89E2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9091DC8"/>
    <w:multiLevelType w:val="hybridMultilevel"/>
    <w:tmpl w:val="E6981A16"/>
    <w:lvl w:ilvl="0" w:tplc="FAC4B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D06255"/>
    <w:multiLevelType w:val="hybridMultilevel"/>
    <w:tmpl w:val="B9881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8572A"/>
    <w:multiLevelType w:val="hybridMultilevel"/>
    <w:tmpl w:val="79205F64"/>
    <w:lvl w:ilvl="0" w:tplc="02F2441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8F6E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6996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699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7453D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A6D91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30E27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6A609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703F1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19618A"/>
    <w:multiLevelType w:val="hybridMultilevel"/>
    <w:tmpl w:val="763E9C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49F5B0D"/>
    <w:multiLevelType w:val="hybridMultilevel"/>
    <w:tmpl w:val="B9881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74364"/>
    <w:multiLevelType w:val="hybridMultilevel"/>
    <w:tmpl w:val="54D4DEDE"/>
    <w:lvl w:ilvl="0" w:tplc="BA3ABA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53"/>
    <w:rsid w:val="00033F1D"/>
    <w:rsid w:val="00047F3F"/>
    <w:rsid w:val="00177864"/>
    <w:rsid w:val="001A5BFA"/>
    <w:rsid w:val="001B0EB3"/>
    <w:rsid w:val="001D20F7"/>
    <w:rsid w:val="00234BC0"/>
    <w:rsid w:val="00236B9D"/>
    <w:rsid w:val="002625BE"/>
    <w:rsid w:val="002C7929"/>
    <w:rsid w:val="002E7706"/>
    <w:rsid w:val="002E7E85"/>
    <w:rsid w:val="002F7B3D"/>
    <w:rsid w:val="003C6BD7"/>
    <w:rsid w:val="003D356D"/>
    <w:rsid w:val="00421C96"/>
    <w:rsid w:val="0042636E"/>
    <w:rsid w:val="00504B5E"/>
    <w:rsid w:val="005078BC"/>
    <w:rsid w:val="005608B8"/>
    <w:rsid w:val="00685B71"/>
    <w:rsid w:val="006912CF"/>
    <w:rsid w:val="006B432A"/>
    <w:rsid w:val="0076210A"/>
    <w:rsid w:val="00790F06"/>
    <w:rsid w:val="008007EE"/>
    <w:rsid w:val="00827CAD"/>
    <w:rsid w:val="0088629F"/>
    <w:rsid w:val="008A746D"/>
    <w:rsid w:val="008B3023"/>
    <w:rsid w:val="009058A9"/>
    <w:rsid w:val="00925FF1"/>
    <w:rsid w:val="009526BB"/>
    <w:rsid w:val="00956C5D"/>
    <w:rsid w:val="009F4963"/>
    <w:rsid w:val="00A346FD"/>
    <w:rsid w:val="00AD6CCB"/>
    <w:rsid w:val="00B171BE"/>
    <w:rsid w:val="00B75625"/>
    <w:rsid w:val="00B9039C"/>
    <w:rsid w:val="00BD4406"/>
    <w:rsid w:val="00BE1316"/>
    <w:rsid w:val="00C54AB3"/>
    <w:rsid w:val="00C54FFE"/>
    <w:rsid w:val="00C57F36"/>
    <w:rsid w:val="00C626E2"/>
    <w:rsid w:val="00C67F4D"/>
    <w:rsid w:val="00D1339B"/>
    <w:rsid w:val="00D200F7"/>
    <w:rsid w:val="00DA4562"/>
    <w:rsid w:val="00DF622C"/>
    <w:rsid w:val="00E175FA"/>
    <w:rsid w:val="00E73140"/>
    <w:rsid w:val="00E84424"/>
    <w:rsid w:val="00EC0ADA"/>
    <w:rsid w:val="00F04D3C"/>
    <w:rsid w:val="00F402F2"/>
    <w:rsid w:val="00F4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513BF"/>
  <w15:chartTrackingRefBased/>
  <w15:docId w15:val="{FC4C5D64-4855-F142-8B88-A586872A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3D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E73140"/>
    <w:rPr>
      <w:b/>
      <w:bCs/>
    </w:rPr>
  </w:style>
  <w:style w:type="character" w:styleId="Hyperlink">
    <w:name w:val="Hyperlink"/>
    <w:basedOn w:val="DefaultParagraphFont"/>
    <w:uiPriority w:val="99"/>
    <w:unhideWhenUsed/>
    <w:rsid w:val="00E7314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1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1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D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D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B0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6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11096">
                              <w:marLeft w:val="0"/>
                              <w:marRight w:val="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1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7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60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6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61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05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35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37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59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5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64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38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37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8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06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0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47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84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37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44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33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6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7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16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5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8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61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1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9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9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80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03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01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14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79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09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19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3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44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6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61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94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6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4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7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294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95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FC1EC47-DDDA-B248-9091-021F0F1C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385</Words>
  <Characters>2196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haixia</dc:creator>
  <cp:keywords/>
  <dc:description/>
  <cp:lastModifiedBy>Microsoft Office User</cp:lastModifiedBy>
  <cp:revision>18</cp:revision>
  <dcterms:created xsi:type="dcterms:W3CDTF">2020-02-06T08:38:00Z</dcterms:created>
  <dcterms:modified xsi:type="dcterms:W3CDTF">2020-02-26T06:28:00Z</dcterms:modified>
</cp:coreProperties>
</file>